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D50" w:rsidRDefault="007E58A4">
      <w:r>
        <w:rPr>
          <w:rFonts w:hint="eastAsia"/>
        </w:rPr>
        <w:t>山东大学学生宿舍管理系统</w:t>
      </w:r>
    </w:p>
    <w:p w:rsidR="001538CE" w:rsidRDefault="001538CE"/>
    <w:p w:rsidR="001538CE" w:rsidRDefault="001538CE" w:rsidP="001538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账号信息：</w:t>
      </w:r>
    </w:p>
    <w:p w:rsidR="001538CE" w:rsidRDefault="003B700B" w:rsidP="001538CE">
      <w:pPr>
        <w:pStyle w:val="a3"/>
        <w:numPr>
          <w:ilvl w:val="1"/>
          <w:numId w:val="2"/>
        </w:numPr>
        <w:ind w:firstLineChars="0"/>
      </w:pPr>
      <w:ins w:id="0" w:author="何凯琦" w:date="2020-11-16T17:13:00Z">
        <w:r>
          <w:rPr>
            <w:rFonts w:hint="eastAsia"/>
          </w:rPr>
          <w:t>学生</w:t>
        </w:r>
      </w:ins>
      <w:del w:id="1" w:author="何凯琦" w:date="2020-11-16T17:13:00Z">
        <w:r w:rsidR="001538CE" w:rsidDel="002178FD">
          <w:rPr>
            <w:rFonts w:hint="eastAsia"/>
          </w:rPr>
          <w:delText>学生</w:delText>
        </w:r>
      </w:del>
      <w:r w:rsidR="001538CE">
        <w:rPr>
          <w:rFonts w:hint="eastAsia"/>
        </w:rPr>
        <w:t>账号表</w:t>
      </w:r>
    </w:p>
    <w:p w:rsidR="001538CE" w:rsidRDefault="003B700B" w:rsidP="001538CE">
      <w:pPr>
        <w:pStyle w:val="a3"/>
        <w:numPr>
          <w:ilvl w:val="2"/>
          <w:numId w:val="2"/>
        </w:numPr>
        <w:ind w:firstLineChars="0"/>
      </w:pPr>
      <w:ins w:id="2" w:author="何凯琦" w:date="2020-11-16T17:13:00Z">
        <w:r>
          <w:rPr>
            <w:rFonts w:hint="eastAsia"/>
          </w:rPr>
          <w:t>学生</w:t>
        </w:r>
      </w:ins>
      <w:del w:id="3" w:author="何凯琦" w:date="2020-11-16T17:13:00Z">
        <w:r w:rsidR="001538CE" w:rsidDel="002178FD">
          <w:rPr>
            <w:rFonts w:hint="eastAsia"/>
          </w:rPr>
          <w:delText>学生</w:delText>
        </w:r>
      </w:del>
      <w:r w:rsidR="001538CE">
        <w:rPr>
          <w:rFonts w:hint="eastAsia"/>
        </w:rPr>
        <w:t>账号名（学号）</w:t>
      </w:r>
    </w:p>
    <w:p w:rsidR="00A4638B" w:rsidRDefault="001538CE" w:rsidP="006B450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密文密码</w:t>
      </w:r>
    </w:p>
    <w:p w:rsidR="001538CE" w:rsidRDefault="00A4638B" w:rsidP="001538C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最后登录时间</w:t>
      </w:r>
    </w:p>
    <w:p w:rsidR="00AB3E57" w:rsidRDefault="006B4507" w:rsidP="00AB3E57">
      <w:pPr>
        <w:pStyle w:val="a3"/>
        <w:numPr>
          <w:ilvl w:val="2"/>
          <w:numId w:val="2"/>
        </w:numPr>
        <w:ind w:firstLineChars="0"/>
        <w:rPr>
          <w:ins w:id="4" w:author="何凯琦" w:date="2020-11-16T17:14:00Z"/>
        </w:rPr>
      </w:pPr>
      <w:r>
        <w:rPr>
          <w:rFonts w:hint="eastAsia"/>
        </w:rPr>
        <w:t>是/</w:t>
      </w:r>
      <w:proofErr w:type="gramStart"/>
      <w:r>
        <w:rPr>
          <w:rFonts w:hint="eastAsia"/>
        </w:rPr>
        <w:t>否已被</w:t>
      </w:r>
      <w:proofErr w:type="gramEnd"/>
      <w:r>
        <w:rPr>
          <w:rFonts w:hint="eastAsia"/>
        </w:rPr>
        <w:t>注销</w:t>
      </w:r>
    </w:p>
    <w:p w:rsidR="00AB3E57" w:rsidRDefault="00AB3E57" w:rsidP="00AB3E57">
      <w:pPr>
        <w:pStyle w:val="a3"/>
        <w:numPr>
          <w:ilvl w:val="1"/>
          <w:numId w:val="2"/>
        </w:numPr>
        <w:ind w:firstLineChars="0"/>
        <w:rPr>
          <w:ins w:id="5" w:author="何凯琦" w:date="2020-11-16T17:14:00Z"/>
        </w:rPr>
        <w:pPrChange w:id="6" w:author="何凯琦" w:date="2020-11-16T17:14:00Z">
          <w:pPr>
            <w:pStyle w:val="a3"/>
            <w:numPr>
              <w:ilvl w:val="2"/>
              <w:numId w:val="2"/>
            </w:numPr>
            <w:ind w:left="1260" w:firstLineChars="0" w:hanging="420"/>
          </w:pPr>
        </w:pPrChange>
      </w:pPr>
      <w:ins w:id="7" w:author="何凯琦" w:date="2020-11-16T17:14:00Z">
        <w:r>
          <w:rPr>
            <w:rFonts w:hint="eastAsia"/>
          </w:rPr>
          <w:t>宿舍管理员</w:t>
        </w:r>
        <w:r>
          <w:rPr>
            <w:rFonts w:hint="eastAsia"/>
          </w:rPr>
          <w:t>账号表</w:t>
        </w:r>
      </w:ins>
    </w:p>
    <w:p w:rsidR="00AB3E57" w:rsidRDefault="00AB3E57" w:rsidP="00AB3E57">
      <w:pPr>
        <w:pStyle w:val="a3"/>
        <w:numPr>
          <w:ilvl w:val="2"/>
          <w:numId w:val="2"/>
        </w:numPr>
        <w:ind w:firstLineChars="0"/>
        <w:rPr>
          <w:ins w:id="8" w:author="何凯琦" w:date="2020-11-16T17:14:00Z"/>
        </w:rPr>
      </w:pPr>
      <w:ins w:id="9" w:author="何凯琦" w:date="2020-11-16T17:14:00Z">
        <w:r>
          <w:rPr>
            <w:rFonts w:hint="eastAsia"/>
          </w:rPr>
          <w:t>账号名（</w:t>
        </w:r>
        <w:r w:rsidR="00E067DF">
          <w:rPr>
            <w:rFonts w:hint="eastAsia"/>
          </w:rPr>
          <w:t>工号</w:t>
        </w:r>
        <w:r>
          <w:rPr>
            <w:rFonts w:hint="eastAsia"/>
          </w:rPr>
          <w:t>）</w:t>
        </w:r>
      </w:ins>
    </w:p>
    <w:p w:rsidR="00AB3E57" w:rsidRDefault="00AB3E57" w:rsidP="00AB3E57">
      <w:pPr>
        <w:pStyle w:val="a3"/>
        <w:numPr>
          <w:ilvl w:val="2"/>
          <w:numId w:val="2"/>
        </w:numPr>
        <w:ind w:firstLineChars="0"/>
        <w:rPr>
          <w:ins w:id="10" w:author="何凯琦" w:date="2020-11-16T17:14:00Z"/>
        </w:rPr>
      </w:pPr>
      <w:ins w:id="11" w:author="何凯琦" w:date="2020-11-16T17:14:00Z">
        <w:r>
          <w:rPr>
            <w:rFonts w:hint="eastAsia"/>
          </w:rPr>
          <w:t>密文密码</w:t>
        </w:r>
      </w:ins>
    </w:p>
    <w:p w:rsidR="00AB3E57" w:rsidRDefault="00AB3E57" w:rsidP="00AB3E57">
      <w:pPr>
        <w:pStyle w:val="a3"/>
        <w:numPr>
          <w:ilvl w:val="2"/>
          <w:numId w:val="2"/>
        </w:numPr>
        <w:ind w:firstLineChars="0"/>
        <w:rPr>
          <w:ins w:id="12" w:author="何凯琦" w:date="2020-11-16T17:14:00Z"/>
        </w:rPr>
      </w:pPr>
      <w:ins w:id="13" w:author="何凯琦" w:date="2020-11-16T17:14:00Z">
        <w:r>
          <w:rPr>
            <w:rFonts w:hint="eastAsia"/>
          </w:rPr>
          <w:t>最后登录时间</w:t>
        </w:r>
      </w:ins>
    </w:p>
    <w:p w:rsidR="00AB3E57" w:rsidRDefault="005B299E" w:rsidP="00AB3E57">
      <w:pPr>
        <w:pStyle w:val="a3"/>
        <w:numPr>
          <w:ilvl w:val="2"/>
          <w:numId w:val="2"/>
        </w:numPr>
        <w:ind w:firstLineChars="0"/>
        <w:rPr>
          <w:ins w:id="14" w:author="何凯琦" w:date="2020-11-16T17:14:00Z"/>
        </w:rPr>
      </w:pPr>
      <w:ins w:id="15" w:author="何凯琦" w:date="2020-11-16T17:14:00Z">
        <w:r>
          <w:rPr>
            <w:rFonts w:hint="eastAsia"/>
          </w:rPr>
          <w:t>宿舍管理员</w:t>
        </w:r>
        <w:r w:rsidR="00AB3E57">
          <w:rPr>
            <w:rFonts w:hint="eastAsia"/>
          </w:rPr>
          <w:t>权限</w:t>
        </w:r>
      </w:ins>
    </w:p>
    <w:p w:rsidR="00AB3E57" w:rsidRDefault="00AB3E57" w:rsidP="00AB3E57">
      <w:pPr>
        <w:pStyle w:val="a3"/>
        <w:numPr>
          <w:ilvl w:val="2"/>
          <w:numId w:val="2"/>
        </w:numPr>
        <w:ind w:firstLineChars="0"/>
        <w:rPr>
          <w:ins w:id="16" w:author="何凯琦" w:date="2020-11-16T17:14:00Z"/>
        </w:rPr>
      </w:pPr>
      <w:ins w:id="17" w:author="何凯琦" w:date="2020-11-16T17:14:00Z">
        <w:r>
          <w:rPr>
            <w:rFonts w:hint="eastAsia"/>
          </w:rPr>
          <w:t>是</w:t>
        </w:r>
        <w:r>
          <w:t>/</w:t>
        </w:r>
        <w:proofErr w:type="gramStart"/>
        <w:r>
          <w:t>否已被</w:t>
        </w:r>
        <w:proofErr w:type="gramEnd"/>
        <w:r>
          <w:t>注销</w:t>
        </w:r>
      </w:ins>
    </w:p>
    <w:p w:rsidR="006B4507" w:rsidRDefault="005B299E" w:rsidP="00AB3E57">
      <w:pPr>
        <w:pStyle w:val="a3"/>
        <w:numPr>
          <w:ilvl w:val="1"/>
          <w:numId w:val="2"/>
        </w:numPr>
        <w:ind w:firstLineChars="0"/>
        <w:rPr>
          <w:ins w:id="18" w:author="何凯琦" w:date="2020-11-16T17:14:00Z"/>
        </w:rPr>
      </w:pPr>
      <w:ins w:id="19" w:author="何凯琦" w:date="2020-11-16T17:14:00Z">
        <w:r>
          <w:rPr>
            <w:rFonts w:hint="eastAsia"/>
          </w:rPr>
          <w:t>系统管理员</w:t>
        </w:r>
        <w:r w:rsidR="00E067DF">
          <w:rPr>
            <w:rFonts w:hint="eastAsia"/>
          </w:rPr>
          <w:t>账号表</w:t>
        </w:r>
      </w:ins>
    </w:p>
    <w:p w:rsidR="00E0385A" w:rsidRDefault="00E067DF" w:rsidP="00E0385A">
      <w:pPr>
        <w:pStyle w:val="a3"/>
        <w:numPr>
          <w:ilvl w:val="2"/>
          <w:numId w:val="2"/>
        </w:numPr>
        <w:ind w:firstLineChars="0"/>
        <w:rPr>
          <w:ins w:id="20" w:author="何凯琦" w:date="2020-11-16T17:14:00Z"/>
        </w:rPr>
      </w:pPr>
      <w:ins w:id="21" w:author="何凯琦" w:date="2020-11-16T17:14:00Z">
        <w:r>
          <w:rPr>
            <w:rFonts w:hint="eastAsia"/>
          </w:rPr>
          <w:t>账号名</w:t>
        </w:r>
      </w:ins>
    </w:p>
    <w:p w:rsidR="00E0385A" w:rsidRDefault="00E0385A" w:rsidP="00E0385A">
      <w:pPr>
        <w:pStyle w:val="a3"/>
        <w:numPr>
          <w:ilvl w:val="2"/>
          <w:numId w:val="2"/>
        </w:numPr>
        <w:ind w:firstLineChars="0"/>
        <w:rPr>
          <w:ins w:id="22" w:author="何凯琦" w:date="2020-11-16T17:14:00Z"/>
        </w:rPr>
      </w:pPr>
      <w:ins w:id="23" w:author="何凯琦" w:date="2020-11-16T17:14:00Z">
        <w:r>
          <w:rPr>
            <w:rFonts w:hint="eastAsia"/>
          </w:rPr>
          <w:t>密文密码</w:t>
        </w:r>
        <w:bookmarkStart w:id="24" w:name="_GoBack"/>
        <w:bookmarkEnd w:id="24"/>
      </w:ins>
    </w:p>
    <w:p w:rsidR="00E0385A" w:rsidRDefault="00E0385A" w:rsidP="00E0385A">
      <w:pPr>
        <w:pStyle w:val="a3"/>
        <w:numPr>
          <w:ilvl w:val="2"/>
          <w:numId w:val="2"/>
        </w:numPr>
        <w:ind w:firstLineChars="0"/>
        <w:rPr>
          <w:ins w:id="25" w:author="何凯琦" w:date="2020-11-16T17:14:00Z"/>
        </w:rPr>
      </w:pPr>
      <w:ins w:id="26" w:author="何凯琦" w:date="2020-11-16T17:14:00Z">
        <w:r>
          <w:rPr>
            <w:rFonts w:hint="eastAsia"/>
          </w:rPr>
          <w:t>最后登录时间</w:t>
        </w:r>
      </w:ins>
    </w:p>
    <w:p w:rsidR="00E0385A" w:rsidRDefault="00E0385A" w:rsidP="00E0385A">
      <w:pPr>
        <w:pStyle w:val="a3"/>
        <w:numPr>
          <w:ilvl w:val="2"/>
          <w:numId w:val="2"/>
        </w:numPr>
        <w:ind w:firstLineChars="0"/>
        <w:rPr>
          <w:ins w:id="27" w:author="何凯琦" w:date="2020-11-16T17:14:00Z"/>
        </w:rPr>
      </w:pPr>
      <w:ins w:id="28" w:author="何凯琦" w:date="2020-11-16T17:14:00Z">
        <w:r>
          <w:rPr>
            <w:rFonts w:hint="eastAsia"/>
          </w:rPr>
          <w:t>管理员权限</w:t>
        </w:r>
      </w:ins>
    </w:p>
    <w:p w:rsidR="00E067DF" w:rsidRDefault="00E0385A" w:rsidP="00E067DF">
      <w:pPr>
        <w:pStyle w:val="a3"/>
        <w:numPr>
          <w:ilvl w:val="2"/>
          <w:numId w:val="2"/>
        </w:numPr>
        <w:ind w:firstLineChars="0"/>
        <w:rPr>
          <w:ins w:id="29" w:author="何凯琦" w:date="2020-11-16T17:13:00Z"/>
        </w:rPr>
        <w:pPrChange w:id="30" w:author="何凯琦" w:date="2020-11-16T17:14:00Z">
          <w:pPr>
            <w:pStyle w:val="a3"/>
            <w:numPr>
              <w:ilvl w:val="2"/>
              <w:numId w:val="2"/>
            </w:numPr>
            <w:ind w:left="1260" w:firstLineChars="0" w:hanging="420"/>
          </w:pPr>
        </w:pPrChange>
      </w:pPr>
      <w:ins w:id="31" w:author="何凯琦" w:date="2020-11-16T17:14:00Z">
        <w:r>
          <w:rPr>
            <w:rFonts w:hint="eastAsia"/>
          </w:rPr>
          <w:t>是</w:t>
        </w:r>
        <w:r>
          <w:t>/</w:t>
        </w:r>
        <w:proofErr w:type="gramStart"/>
        <w:r>
          <w:t>否已被</w:t>
        </w:r>
        <w:proofErr w:type="gramEnd"/>
        <w:r>
          <w:t>注销</w:t>
        </w:r>
      </w:ins>
    </w:p>
    <w:p w:rsidR="003B700B" w:rsidRDefault="003B700B" w:rsidP="003B700B">
      <w:pPr>
        <w:ind w:left="840"/>
        <w:rPr>
          <w:rFonts w:hint="eastAsia"/>
        </w:rPr>
        <w:pPrChange w:id="32" w:author="何凯琦" w:date="2020-11-16T17:13:00Z">
          <w:pPr>
            <w:pStyle w:val="a3"/>
            <w:numPr>
              <w:ilvl w:val="2"/>
              <w:numId w:val="2"/>
            </w:numPr>
            <w:ind w:left="1260" w:firstLineChars="0" w:hanging="420"/>
          </w:pPr>
        </w:pPrChange>
      </w:pPr>
    </w:p>
    <w:p w:rsidR="00F96743" w:rsidRDefault="00F96743" w:rsidP="00F967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账号登录记录</w:t>
      </w:r>
      <w:r w:rsidR="007F6CDE">
        <w:rPr>
          <w:rFonts w:hint="eastAsia"/>
        </w:rPr>
        <w:t>表</w:t>
      </w:r>
    </w:p>
    <w:p w:rsidR="00F96743" w:rsidRDefault="00F96743" w:rsidP="00F9674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账号名</w:t>
      </w:r>
    </w:p>
    <w:p w:rsidR="00F96743" w:rsidRDefault="00F96743" w:rsidP="00F9674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登录时间</w:t>
      </w:r>
    </w:p>
    <w:p w:rsidR="00F96743" w:rsidRDefault="00795AD6" w:rsidP="00F9674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（</w:t>
      </w:r>
      <w:r w:rsidR="00F96743">
        <w:rPr>
          <w:rFonts w:hint="eastAsia"/>
        </w:rPr>
        <w:t>其它信息</w:t>
      </w:r>
      <w:r>
        <w:rPr>
          <w:rFonts w:hint="eastAsia"/>
        </w:rPr>
        <w:t>）</w:t>
      </w:r>
      <w:r w:rsidR="000E6E02">
        <w:t>…</w:t>
      </w:r>
    </w:p>
    <w:p w:rsidR="001538CE" w:rsidRDefault="001538CE"/>
    <w:p w:rsidR="001538CE" w:rsidRDefault="001538CE"/>
    <w:p w:rsidR="007E58A4" w:rsidRDefault="007E58A4" w:rsidP="007E5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学生人员管理：</w:t>
      </w:r>
      <w:r w:rsidR="00D10889">
        <w:rPr>
          <w:rFonts w:hint="eastAsia"/>
        </w:rPr>
        <w:t>管理学生基本信息</w:t>
      </w:r>
    </w:p>
    <w:p w:rsidR="00D10889" w:rsidRDefault="00AA25F9" w:rsidP="00D1088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学生信息表</w:t>
      </w:r>
    </w:p>
    <w:p w:rsidR="00346094" w:rsidRDefault="003114FC" w:rsidP="003460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学号</w:t>
      </w:r>
    </w:p>
    <w:p w:rsidR="00346094" w:rsidRDefault="003114FC" w:rsidP="003460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姓名</w:t>
      </w:r>
    </w:p>
    <w:p w:rsidR="00346094" w:rsidRDefault="003114FC" w:rsidP="003460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学院</w:t>
      </w:r>
    </w:p>
    <w:p w:rsidR="00346094" w:rsidRDefault="003114FC" w:rsidP="0034609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班级</w:t>
      </w:r>
    </w:p>
    <w:p w:rsidR="009A2872" w:rsidRDefault="003114FC" w:rsidP="00E1479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年级</w:t>
      </w:r>
    </w:p>
    <w:p w:rsidR="006B1C58" w:rsidRDefault="006B1C58" w:rsidP="006B1C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学生宿舍管理：</w:t>
      </w:r>
    </w:p>
    <w:p w:rsidR="00863DF9" w:rsidRDefault="00AA25F9" w:rsidP="00863DF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住宿表</w:t>
      </w:r>
    </w:p>
    <w:p w:rsidR="00863DF9" w:rsidRDefault="005D1EEB" w:rsidP="00863D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学生学号</w:t>
      </w:r>
    </w:p>
    <w:p w:rsidR="00863DF9" w:rsidRDefault="005D1EEB" w:rsidP="00863DF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宿舍唯一编号</w:t>
      </w:r>
    </w:p>
    <w:p w:rsidR="00FA65BE" w:rsidRDefault="00B5455A" w:rsidP="00FA65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宿舍内床位</w:t>
      </w:r>
    </w:p>
    <w:p w:rsidR="00226FAF" w:rsidRDefault="00226FAF" w:rsidP="00FA65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是/否为</w:t>
      </w:r>
      <w:r w:rsidR="00DA28B9">
        <w:rPr>
          <w:rFonts w:hint="eastAsia"/>
        </w:rPr>
        <w:t>宿舍长</w:t>
      </w:r>
    </w:p>
    <w:p w:rsidR="00FA65BE" w:rsidRDefault="00FA65BE" w:rsidP="00FA6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宿舍管理：</w:t>
      </w:r>
    </w:p>
    <w:p w:rsidR="00FA65BE" w:rsidRDefault="00323289" w:rsidP="00FA65B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宿舍表</w:t>
      </w:r>
    </w:p>
    <w:p w:rsidR="00FA65BE" w:rsidRDefault="00FA65BE" w:rsidP="00FA65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宿舍唯一编号</w:t>
      </w:r>
    </w:p>
    <w:p w:rsidR="00FA65BE" w:rsidRDefault="00FA65BE" w:rsidP="00FA65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宿舍楼号</w:t>
      </w:r>
    </w:p>
    <w:p w:rsidR="00FA65BE" w:rsidRDefault="00FA65BE" w:rsidP="00FA65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宿舍楼层</w:t>
      </w:r>
    </w:p>
    <w:p w:rsidR="00FA65BE" w:rsidRDefault="00FA65BE" w:rsidP="00FA65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宿舍门牌号</w:t>
      </w:r>
    </w:p>
    <w:p w:rsidR="00D90F8B" w:rsidRDefault="00D90F8B" w:rsidP="00D90F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宿舍配套房间管理：</w:t>
      </w:r>
    </w:p>
    <w:p w:rsidR="00D90F8B" w:rsidRDefault="00323289" w:rsidP="00D90F8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宿舍配套房间表</w:t>
      </w:r>
    </w:p>
    <w:p w:rsidR="00D90F8B" w:rsidRDefault="00D90F8B" w:rsidP="00D90F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房间唯一编号</w:t>
      </w:r>
    </w:p>
    <w:p w:rsidR="00D90F8B" w:rsidRDefault="00D90F8B" w:rsidP="00D90F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房间楼号</w:t>
      </w:r>
    </w:p>
    <w:p w:rsidR="00D90F8B" w:rsidRDefault="00D90F8B" w:rsidP="00D90F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房间楼层</w:t>
      </w:r>
    </w:p>
    <w:p w:rsidR="00D90F8B" w:rsidRDefault="00D90F8B" w:rsidP="00D90F8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房间属性（公共洗手间/自助厨房/</w:t>
      </w:r>
      <w:r w:rsidR="00D24A77">
        <w:rPr>
          <w:rFonts w:hint="eastAsia"/>
        </w:rPr>
        <w:t>洗衣间/研讨间</w:t>
      </w:r>
      <w:r w:rsidR="00D10306">
        <w:rPr>
          <w:rFonts w:hint="eastAsia"/>
        </w:rPr>
        <w:t>）</w:t>
      </w:r>
    </w:p>
    <w:p w:rsidR="00D10306" w:rsidRDefault="00D10306" w:rsidP="00D103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 w:rsidR="002A1373">
        <w:rPr>
          <w:rFonts w:hint="eastAsia"/>
        </w:rPr>
        <w:t>来往</w:t>
      </w:r>
      <w:r w:rsidR="00292B43">
        <w:rPr>
          <w:rFonts w:hint="eastAsia"/>
        </w:rPr>
        <w:t>（信息变更）</w:t>
      </w:r>
      <w:r>
        <w:rPr>
          <w:rFonts w:hint="eastAsia"/>
        </w:rPr>
        <w:t>登记：</w:t>
      </w:r>
    </w:p>
    <w:p w:rsidR="002A1373" w:rsidRDefault="002A1373" w:rsidP="002A13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学生离校/入校登记表</w:t>
      </w:r>
    </w:p>
    <w:p w:rsidR="002A1373" w:rsidRDefault="00853877" w:rsidP="002A13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学生学号</w:t>
      </w:r>
    </w:p>
    <w:p w:rsidR="00853877" w:rsidRDefault="00853877" w:rsidP="002A13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事件类型（离校/入校/返校）</w:t>
      </w:r>
    </w:p>
    <w:p w:rsidR="00853877" w:rsidRDefault="00B73925" w:rsidP="00B7392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离校/入校/返校</w:t>
      </w:r>
      <w:r w:rsidR="00853877">
        <w:rPr>
          <w:rFonts w:hint="eastAsia"/>
        </w:rPr>
        <w:t>时间</w:t>
      </w:r>
    </w:p>
    <w:p w:rsidR="00F96743" w:rsidRDefault="00F96743" w:rsidP="002A13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事由</w:t>
      </w:r>
    </w:p>
    <w:p w:rsidR="00F96743" w:rsidRDefault="00C03EF7" w:rsidP="002A137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备注</w:t>
      </w:r>
    </w:p>
    <w:p w:rsidR="002A1373" w:rsidRDefault="00873587" w:rsidP="008735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学生请假（不住宿）登记表</w:t>
      </w:r>
    </w:p>
    <w:p w:rsidR="00C436E8" w:rsidRDefault="007B1B5D" w:rsidP="00C436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学号</w:t>
      </w:r>
    </w:p>
    <w:p w:rsidR="00B903C6" w:rsidRDefault="00B903C6" w:rsidP="00C436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请假时间</w:t>
      </w:r>
    </w:p>
    <w:p w:rsidR="00B903C6" w:rsidRDefault="00170233" w:rsidP="00C436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请假时长</w:t>
      </w:r>
    </w:p>
    <w:p w:rsidR="006F458C" w:rsidRDefault="006F458C" w:rsidP="00C436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事由</w:t>
      </w:r>
    </w:p>
    <w:p w:rsidR="006F458C" w:rsidRDefault="006F458C" w:rsidP="00C436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备注</w:t>
      </w:r>
    </w:p>
    <w:p w:rsidR="00602F8A" w:rsidRDefault="00602F8A" w:rsidP="00602F8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学生更换宿舍登记表</w:t>
      </w:r>
    </w:p>
    <w:p w:rsidR="00602F8A" w:rsidRDefault="00602F8A" w:rsidP="00602F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学号</w:t>
      </w:r>
    </w:p>
    <w:p w:rsidR="00602F8A" w:rsidRDefault="00855931" w:rsidP="00602F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更改</w:t>
      </w:r>
      <w:r w:rsidR="00602F8A">
        <w:rPr>
          <w:rFonts w:hint="eastAsia"/>
        </w:rPr>
        <w:t>时间</w:t>
      </w:r>
    </w:p>
    <w:p w:rsidR="00602F8A" w:rsidRDefault="00A32201" w:rsidP="00602F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更换</w:t>
      </w:r>
      <w:r w:rsidR="00A812CB">
        <w:rPr>
          <w:rFonts w:hint="eastAsia"/>
        </w:rPr>
        <w:t>前</w:t>
      </w:r>
      <w:r w:rsidR="00602F8A">
        <w:rPr>
          <w:rFonts w:hint="eastAsia"/>
        </w:rPr>
        <w:t>宿舍唯一编号</w:t>
      </w:r>
    </w:p>
    <w:p w:rsidR="00602F8A" w:rsidRDefault="00602F8A" w:rsidP="00602F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更换后宿舍唯一编号</w:t>
      </w:r>
    </w:p>
    <w:p w:rsidR="00602F8A" w:rsidRDefault="00E4021A" w:rsidP="00602F8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事由</w:t>
      </w:r>
    </w:p>
    <w:p w:rsidR="004A327E" w:rsidRDefault="00C26581" w:rsidP="004A32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临时/永久</w:t>
      </w:r>
    </w:p>
    <w:p w:rsidR="00B439AE" w:rsidRDefault="00B439AE" w:rsidP="004A327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备注</w:t>
      </w:r>
    </w:p>
    <w:p w:rsidR="00D10306" w:rsidRDefault="002A1373" w:rsidP="00D103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外来</w:t>
      </w:r>
      <w:r w:rsidR="00D10306">
        <w:rPr>
          <w:rFonts w:hint="eastAsia"/>
        </w:rPr>
        <w:t>人员登记表</w:t>
      </w:r>
    </w:p>
    <w:p w:rsidR="00D10306" w:rsidRDefault="002A1373" w:rsidP="00D103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到访</w:t>
      </w:r>
      <w:r w:rsidR="00BC5CEC">
        <w:rPr>
          <w:rFonts w:hint="eastAsia"/>
        </w:rPr>
        <w:t>时间</w:t>
      </w:r>
    </w:p>
    <w:p w:rsidR="002A1373" w:rsidRDefault="002A1373" w:rsidP="00D103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离开时间</w:t>
      </w:r>
    </w:p>
    <w:p w:rsidR="00BC5CEC" w:rsidRDefault="00BC5CEC" w:rsidP="00D103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来访人姓名</w:t>
      </w:r>
    </w:p>
    <w:p w:rsidR="00BC5CEC" w:rsidRDefault="00BC5CEC" w:rsidP="00D103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来访目的</w:t>
      </w:r>
    </w:p>
    <w:p w:rsidR="00BC5CEC" w:rsidRDefault="00BC5CEC" w:rsidP="00D103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来访宿舍唯一编号</w:t>
      </w:r>
    </w:p>
    <w:p w:rsidR="00BC5CEC" w:rsidRDefault="00F12CA3" w:rsidP="00D103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当前值班宿舍管理员</w:t>
      </w:r>
    </w:p>
    <w:p w:rsidR="00F12CA3" w:rsidRDefault="002A1373" w:rsidP="00D103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备注</w:t>
      </w:r>
    </w:p>
    <w:p w:rsidR="00D24A77" w:rsidRDefault="00B15B6A" w:rsidP="00D24A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卫生检查：</w:t>
      </w:r>
    </w:p>
    <w:p w:rsidR="00B34EE8" w:rsidRDefault="00931E16" w:rsidP="00B34E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宿舍</w:t>
      </w:r>
      <w:r w:rsidR="000979DD">
        <w:rPr>
          <w:rFonts w:hint="eastAsia"/>
        </w:rPr>
        <w:t>卫生检查</w:t>
      </w:r>
      <w:r>
        <w:rPr>
          <w:rFonts w:hint="eastAsia"/>
        </w:rPr>
        <w:t>表</w:t>
      </w:r>
    </w:p>
    <w:p w:rsidR="00B34EE8" w:rsidRDefault="00B34EE8" w:rsidP="00B34E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检查编号</w:t>
      </w:r>
    </w:p>
    <w:p w:rsidR="00B34EE8" w:rsidRDefault="00B34EE8" w:rsidP="00B34E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检查日期</w:t>
      </w:r>
    </w:p>
    <w:p w:rsidR="00B34EE8" w:rsidRDefault="00B34EE8" w:rsidP="00B34E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检查人</w:t>
      </w:r>
    </w:p>
    <w:p w:rsidR="00B34EE8" w:rsidRDefault="00B34EE8" w:rsidP="00B34E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检查</w:t>
      </w:r>
      <w:r w:rsidR="001E6E6B">
        <w:rPr>
          <w:rFonts w:hint="eastAsia"/>
        </w:rPr>
        <w:t>性质（平日检查/例行检查等）</w:t>
      </w:r>
    </w:p>
    <w:p w:rsidR="00B15B6A" w:rsidRDefault="00B34EE8" w:rsidP="00B34EE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备注</w:t>
      </w:r>
      <w:r w:rsidR="00B15B6A">
        <w:rPr>
          <w:rFonts w:hint="eastAsia"/>
        </w:rPr>
        <w:t xml:space="preserve"> </w:t>
      </w:r>
    </w:p>
    <w:p w:rsidR="00B34EE8" w:rsidRDefault="00CA5888" w:rsidP="00B15B6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宿舍</w:t>
      </w:r>
      <w:r w:rsidR="006B25D5">
        <w:rPr>
          <w:rFonts w:hint="eastAsia"/>
        </w:rPr>
        <w:t>卫生检查打分表</w:t>
      </w:r>
    </w:p>
    <w:p w:rsidR="008E019C" w:rsidRDefault="008E019C" w:rsidP="00B15B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检查编号</w:t>
      </w:r>
    </w:p>
    <w:p w:rsidR="00B15B6A" w:rsidRDefault="00B15B6A" w:rsidP="00B15B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宿舍唯一编号</w:t>
      </w:r>
    </w:p>
    <w:p w:rsidR="00F17DCF" w:rsidRDefault="008E019C" w:rsidP="00B15B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本次检查分数</w:t>
      </w:r>
    </w:p>
    <w:p w:rsidR="00A4526A" w:rsidRDefault="008E019C" w:rsidP="00A4526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本次检查详细说明/评价</w:t>
      </w:r>
    </w:p>
    <w:p w:rsidR="00D12143" w:rsidRDefault="00D12143" w:rsidP="00D12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宿舍奖惩记录：</w:t>
      </w:r>
    </w:p>
    <w:p w:rsidR="00D12143" w:rsidRDefault="00B023A8" w:rsidP="00D121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奖惩记录表</w:t>
      </w:r>
    </w:p>
    <w:p w:rsidR="00B023A8" w:rsidRDefault="00AA4030" w:rsidP="00B023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宿舍唯一编号</w:t>
      </w:r>
    </w:p>
    <w:p w:rsidR="00A364B7" w:rsidRDefault="00A364B7" w:rsidP="00B023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事件时间</w:t>
      </w:r>
    </w:p>
    <w:p w:rsidR="00A364B7" w:rsidRDefault="00A364B7" w:rsidP="00B023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事件性质（奖励/惩罚/其它）</w:t>
      </w:r>
    </w:p>
    <w:p w:rsidR="00E14790" w:rsidRDefault="006911BE" w:rsidP="00B023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事件严重性</w:t>
      </w:r>
    </w:p>
    <w:p w:rsidR="00964809" w:rsidRDefault="00C364B1" w:rsidP="0096480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事件说明</w:t>
      </w:r>
    </w:p>
    <w:p w:rsidR="00964809" w:rsidRDefault="00964809" w:rsidP="00964809">
      <w:pPr>
        <w:pStyle w:val="a3"/>
        <w:numPr>
          <w:ilvl w:val="0"/>
          <w:numId w:val="1"/>
        </w:numPr>
        <w:ind w:firstLineChars="0"/>
        <w:rPr>
          <w:ins w:id="33" w:author="何凯琦" w:date="2020-11-16T16:57:00Z"/>
        </w:rPr>
      </w:pPr>
      <w:ins w:id="34" w:author="何凯琦" w:date="2020-11-16T16:57:00Z">
        <w:r>
          <w:rPr>
            <w:rFonts w:hint="eastAsia"/>
          </w:rPr>
          <w:t>宿舍保修记录：</w:t>
        </w:r>
      </w:ins>
    </w:p>
    <w:p w:rsidR="00964809" w:rsidRDefault="00964809" w:rsidP="00964809">
      <w:pPr>
        <w:pStyle w:val="a3"/>
        <w:numPr>
          <w:ilvl w:val="1"/>
          <w:numId w:val="1"/>
        </w:numPr>
        <w:ind w:firstLineChars="0"/>
        <w:rPr>
          <w:ins w:id="35" w:author="何凯琦" w:date="2020-11-16T16:57:00Z"/>
        </w:rPr>
      </w:pPr>
      <w:ins w:id="36" w:author="何凯琦" w:date="2020-11-16T16:57:00Z">
        <w:r>
          <w:rPr>
            <w:rFonts w:hint="eastAsia"/>
          </w:rPr>
          <w:t>宿舍保修记录表：</w:t>
        </w:r>
      </w:ins>
    </w:p>
    <w:p w:rsidR="00964809" w:rsidRDefault="00964809" w:rsidP="00964809">
      <w:pPr>
        <w:pStyle w:val="a3"/>
        <w:numPr>
          <w:ilvl w:val="2"/>
          <w:numId w:val="1"/>
        </w:numPr>
        <w:ind w:firstLineChars="0"/>
        <w:rPr>
          <w:ins w:id="37" w:author="何凯琦" w:date="2020-11-16T16:57:00Z"/>
        </w:rPr>
      </w:pPr>
      <w:ins w:id="38" w:author="何凯琦" w:date="2020-11-16T16:57:00Z">
        <w:r>
          <w:rPr>
            <w:rFonts w:hint="eastAsia"/>
          </w:rPr>
          <w:t>宿舍唯一编号</w:t>
        </w:r>
      </w:ins>
    </w:p>
    <w:p w:rsidR="00964809" w:rsidRDefault="00964809" w:rsidP="00964809">
      <w:pPr>
        <w:pStyle w:val="a3"/>
        <w:numPr>
          <w:ilvl w:val="2"/>
          <w:numId w:val="1"/>
        </w:numPr>
        <w:ind w:firstLineChars="0"/>
        <w:rPr>
          <w:ins w:id="39" w:author="何凯琦" w:date="2020-11-16T16:57:00Z"/>
        </w:rPr>
      </w:pPr>
      <w:ins w:id="40" w:author="何凯琦" w:date="2020-11-16T16:57:00Z">
        <w:r>
          <w:rPr>
            <w:rFonts w:hint="eastAsia"/>
          </w:rPr>
          <w:t>报修时间</w:t>
        </w:r>
      </w:ins>
    </w:p>
    <w:p w:rsidR="00964809" w:rsidRDefault="00964809" w:rsidP="00964809">
      <w:pPr>
        <w:pStyle w:val="a3"/>
        <w:numPr>
          <w:ilvl w:val="2"/>
          <w:numId w:val="1"/>
        </w:numPr>
        <w:ind w:firstLineChars="0"/>
        <w:rPr>
          <w:ins w:id="41" w:author="何凯琦" w:date="2020-11-16T16:59:00Z"/>
        </w:rPr>
      </w:pPr>
      <w:ins w:id="42" w:author="何凯琦" w:date="2020-11-16T16:58:00Z">
        <w:r>
          <w:rPr>
            <w:rFonts w:hint="eastAsia"/>
          </w:rPr>
          <w:t>保修内容说明</w:t>
        </w:r>
      </w:ins>
    </w:p>
    <w:p w:rsidR="00964809" w:rsidRDefault="00964809" w:rsidP="00964809">
      <w:pPr>
        <w:pStyle w:val="a3"/>
        <w:numPr>
          <w:ilvl w:val="2"/>
          <w:numId w:val="1"/>
        </w:numPr>
        <w:ind w:firstLineChars="0"/>
        <w:rPr>
          <w:ins w:id="43" w:author="何凯琦" w:date="2020-11-16T17:00:00Z"/>
        </w:rPr>
      </w:pPr>
      <w:ins w:id="44" w:author="何凯琦" w:date="2020-11-16T16:59:00Z">
        <w:r>
          <w:rPr>
            <w:rFonts w:hint="eastAsia"/>
          </w:rPr>
          <w:t>是</w:t>
        </w:r>
      </w:ins>
      <w:ins w:id="45" w:author="何凯琦" w:date="2020-11-16T17:00:00Z">
        <w:r>
          <w:rPr>
            <w:rFonts w:hint="eastAsia"/>
          </w:rPr>
          <w:t>/</w:t>
        </w:r>
      </w:ins>
      <w:ins w:id="46" w:author="何凯琦" w:date="2020-11-16T16:59:00Z">
        <w:r>
          <w:rPr>
            <w:rFonts w:hint="eastAsia"/>
          </w:rPr>
          <w:t>否已被应答（宿舍管理</w:t>
        </w:r>
      </w:ins>
      <w:ins w:id="47" w:author="何凯琦" w:date="2020-11-16T17:00:00Z">
        <w:r w:rsidR="00286841">
          <w:rPr>
            <w:rFonts w:hint="eastAsia"/>
          </w:rPr>
          <w:t>员回复</w:t>
        </w:r>
      </w:ins>
      <w:ins w:id="48" w:author="何凯琦" w:date="2020-11-16T16:59:00Z">
        <w:r>
          <w:rPr>
            <w:rFonts w:hint="eastAsia"/>
          </w:rPr>
          <w:t>）</w:t>
        </w:r>
      </w:ins>
    </w:p>
    <w:p w:rsidR="00E8677C" w:rsidRDefault="00E8677C" w:rsidP="00964809">
      <w:pPr>
        <w:pStyle w:val="a3"/>
        <w:numPr>
          <w:ilvl w:val="2"/>
          <w:numId w:val="1"/>
        </w:numPr>
        <w:ind w:firstLineChars="0"/>
        <w:rPr>
          <w:ins w:id="49" w:author="何凯琦" w:date="2020-11-16T17:00:00Z"/>
        </w:rPr>
      </w:pPr>
      <w:ins w:id="50" w:author="何凯琦" w:date="2020-11-16T17:00:00Z">
        <w:r>
          <w:rPr>
            <w:rFonts w:hint="eastAsia"/>
          </w:rPr>
          <w:t>宿舍管理员回复</w:t>
        </w:r>
      </w:ins>
    </w:p>
    <w:p w:rsidR="00964809" w:rsidRDefault="00964809">
      <w:pPr>
        <w:pStyle w:val="a3"/>
        <w:numPr>
          <w:ilvl w:val="2"/>
          <w:numId w:val="1"/>
        </w:numPr>
        <w:ind w:firstLineChars="0"/>
        <w:pPrChange w:id="51" w:author="何凯琦" w:date="2020-11-16T16:57:00Z">
          <w:pPr>
            <w:pStyle w:val="a3"/>
            <w:numPr>
              <w:numId w:val="1"/>
            </w:numPr>
            <w:ind w:left="360" w:firstLineChars="0" w:hanging="360"/>
          </w:pPr>
        </w:pPrChange>
      </w:pPr>
      <w:ins w:id="52" w:author="何凯琦" w:date="2020-11-16T17:00:00Z">
        <w:r>
          <w:rPr>
            <w:rFonts w:hint="eastAsia"/>
          </w:rPr>
          <w:t>是/</w:t>
        </w:r>
        <w:proofErr w:type="gramStart"/>
        <w:r>
          <w:rPr>
            <w:rFonts w:hint="eastAsia"/>
          </w:rPr>
          <w:t>否已维修</w:t>
        </w:r>
        <w:proofErr w:type="gramEnd"/>
        <w:r w:rsidR="00CA77E5">
          <w:rPr>
            <w:rFonts w:hint="eastAsia"/>
          </w:rPr>
          <w:t>（学生填写）</w:t>
        </w:r>
      </w:ins>
    </w:p>
    <w:sectPr w:rsidR="00964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D0BDF"/>
    <w:multiLevelType w:val="hybridMultilevel"/>
    <w:tmpl w:val="F6C4521A"/>
    <w:lvl w:ilvl="0" w:tplc="7DE2A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1E040A"/>
    <w:multiLevelType w:val="hybridMultilevel"/>
    <w:tmpl w:val="5BDA4ADC"/>
    <w:lvl w:ilvl="0" w:tplc="0D40A16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何凯琦">
    <w15:presenceInfo w15:providerId="Windows Live" w15:userId="d6ffeb7a2f841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A4"/>
    <w:rsid w:val="000979DD"/>
    <w:rsid w:val="000E6E02"/>
    <w:rsid w:val="001538CE"/>
    <w:rsid w:val="00170233"/>
    <w:rsid w:val="001E6E6B"/>
    <w:rsid w:val="002065CE"/>
    <w:rsid w:val="002178FD"/>
    <w:rsid w:val="00226FAF"/>
    <w:rsid w:val="002342E1"/>
    <w:rsid w:val="00286841"/>
    <w:rsid w:val="00292B43"/>
    <w:rsid w:val="002A1373"/>
    <w:rsid w:val="002D3CA2"/>
    <w:rsid w:val="003114FC"/>
    <w:rsid w:val="00323289"/>
    <w:rsid w:val="00346094"/>
    <w:rsid w:val="003967BB"/>
    <w:rsid w:val="003A1D50"/>
    <w:rsid w:val="003B700B"/>
    <w:rsid w:val="003E2C2E"/>
    <w:rsid w:val="00467FF3"/>
    <w:rsid w:val="004A327E"/>
    <w:rsid w:val="004C6C02"/>
    <w:rsid w:val="0059148C"/>
    <w:rsid w:val="005A4B46"/>
    <w:rsid w:val="005B299E"/>
    <w:rsid w:val="005D1EEB"/>
    <w:rsid w:val="00602F8A"/>
    <w:rsid w:val="00625FB9"/>
    <w:rsid w:val="006911BE"/>
    <w:rsid w:val="006B1C58"/>
    <w:rsid w:val="006B25D5"/>
    <w:rsid w:val="006B4507"/>
    <w:rsid w:val="006C484B"/>
    <w:rsid w:val="006F458C"/>
    <w:rsid w:val="00722853"/>
    <w:rsid w:val="00795AD6"/>
    <w:rsid w:val="007B1B5D"/>
    <w:rsid w:val="007E58A4"/>
    <w:rsid w:val="007F6CDE"/>
    <w:rsid w:val="008418B5"/>
    <w:rsid w:val="00853877"/>
    <w:rsid w:val="00855931"/>
    <w:rsid w:val="00863DF9"/>
    <w:rsid w:val="00873587"/>
    <w:rsid w:val="008E019C"/>
    <w:rsid w:val="00931E16"/>
    <w:rsid w:val="00964809"/>
    <w:rsid w:val="009A2872"/>
    <w:rsid w:val="009D22A0"/>
    <w:rsid w:val="009E1687"/>
    <w:rsid w:val="00A32201"/>
    <w:rsid w:val="00A364B7"/>
    <w:rsid w:val="00A4526A"/>
    <w:rsid w:val="00A4638B"/>
    <w:rsid w:val="00A812CB"/>
    <w:rsid w:val="00AA25F9"/>
    <w:rsid w:val="00AA4030"/>
    <w:rsid w:val="00AB3E57"/>
    <w:rsid w:val="00AD2D66"/>
    <w:rsid w:val="00B023A8"/>
    <w:rsid w:val="00B15B6A"/>
    <w:rsid w:val="00B325E1"/>
    <w:rsid w:val="00B34EE8"/>
    <w:rsid w:val="00B4371E"/>
    <w:rsid w:val="00B439AE"/>
    <w:rsid w:val="00B5455A"/>
    <w:rsid w:val="00B73925"/>
    <w:rsid w:val="00B903C6"/>
    <w:rsid w:val="00BC5CEC"/>
    <w:rsid w:val="00BF33D3"/>
    <w:rsid w:val="00C03EF7"/>
    <w:rsid w:val="00C26581"/>
    <w:rsid w:val="00C364B1"/>
    <w:rsid w:val="00C436E8"/>
    <w:rsid w:val="00CA5888"/>
    <w:rsid w:val="00CA77E5"/>
    <w:rsid w:val="00D10306"/>
    <w:rsid w:val="00D10889"/>
    <w:rsid w:val="00D12143"/>
    <w:rsid w:val="00D16F6A"/>
    <w:rsid w:val="00D24A77"/>
    <w:rsid w:val="00D90F8B"/>
    <w:rsid w:val="00DA28B9"/>
    <w:rsid w:val="00DB7720"/>
    <w:rsid w:val="00E0385A"/>
    <w:rsid w:val="00E067DF"/>
    <w:rsid w:val="00E14790"/>
    <w:rsid w:val="00E27CA0"/>
    <w:rsid w:val="00E4021A"/>
    <w:rsid w:val="00E8677C"/>
    <w:rsid w:val="00EA5EF4"/>
    <w:rsid w:val="00F12CA3"/>
    <w:rsid w:val="00F17DCF"/>
    <w:rsid w:val="00F81432"/>
    <w:rsid w:val="00F96743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6E6C"/>
  <w15:chartTrackingRefBased/>
  <w15:docId w15:val="{80A39E47-CA15-4454-ABF5-FB9BCBFD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8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何凯琦</dc:creator>
  <cp:keywords/>
  <dc:description/>
  <cp:lastModifiedBy>何凯琦</cp:lastModifiedBy>
  <cp:revision>95</cp:revision>
  <dcterms:created xsi:type="dcterms:W3CDTF">2020-11-16T08:07:00Z</dcterms:created>
  <dcterms:modified xsi:type="dcterms:W3CDTF">2020-11-16T09:14:00Z</dcterms:modified>
</cp:coreProperties>
</file>